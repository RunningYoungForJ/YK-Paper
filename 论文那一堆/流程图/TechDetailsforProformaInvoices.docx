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D9EAD3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4" name="image06.png" title="horizontal line"/>
            <a:graphic>
              <a:graphicData uri="http://schemas.openxmlformats.org/drawingml/2006/picture">
                <pic:pic>
                  <pic:nvPicPr>
                    <pic:cNvPr id="0" name="image06.png" title="horizontal lin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="240" w:lineRule="auto"/>
        <w:contextualSpacing w:val="0"/>
      </w:pPr>
      <w:bookmarkStart w:colFirst="0" w:colLast="0" w:name="_ndj7azkve2kp" w:id="0"/>
      <w:bookmarkEnd w:id="0"/>
      <w:r w:rsidDel="00000000" w:rsidR="00000000" w:rsidRPr="00000000">
        <w:rPr>
          <w:color w:val="00ab44"/>
          <w:rtl w:val="0"/>
        </w:rPr>
        <w:t xml:space="preserve">Tech details for Proforma Invoices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4mpx6a8znb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c5rpsdy8g2a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TECH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lm71jgmxwea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B导入GR Items (主要以大华为例)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xp9e5su653d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S创建Proforma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zc18clwp4t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Proforma支持可修改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nqr9wgixnr2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Proforma-Service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rmrtul7n0ik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May ok sure个后台验证真票和形式发票两单匹配的服务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</w:pPr>
          <w:hyperlink w:anchor="_2chffao0dq4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db schema:  http://www.baidu.com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</w:pPr>
          <w:hyperlink w:anchor="_2chffao0dq4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balabala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</w:pPr>
          <w:hyperlink w:anchor="_2chffao0dq4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biubiubiu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zf7hvcyoyun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wt2j49byyy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Proforma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1d4rpkpxp36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ProformaChange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a2oo4ees1g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ApplicationResponse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</w:pPr>
          <w:hyperlink w:anchor="_h163qf7pkns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Others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Proforma 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产品定义请参考：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https://baiwangtradeshift.atlassian.net/wiki/display/GP/Proforma+invoices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Epic请参考：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https://baiwangtradeshift.atlassian.net/browse/GLP-385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Proforma数据流图请参考：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https://www.draw.io/#G0B8PurGIgOENfRGplZVJOa0d0QUE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Proforma时序图请参考：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https://www.draw.io/#G0B8PurGIgOENfenh2ajk0SW40OFE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开发主要基于两个平台：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Global平台 - 文档，用户，Connection，Dispitch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Spring Cloud平台 - App 前端，</w:t>
      </w:r>
      <w:hyperlink w:anchor="_nqr9wgixnr2a">
        <w:r w:rsidDel="00000000" w:rsidR="00000000" w:rsidRPr="00000000">
          <w:rPr>
            <w:color w:val="1155cc"/>
            <w:u w:val="single"/>
            <w:rtl w:val="0"/>
          </w:rPr>
          <w:t xml:space="preserve">一个代理服务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（保留业务处理过程中产生的数据）。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TECH DESIGN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lm71jgmxweal" w:id="4"/>
      <w:bookmarkEnd w:id="4"/>
      <w:r w:rsidDel="00000000" w:rsidR="00000000" w:rsidRPr="00000000">
        <w:rPr>
          <w:rFonts w:ascii="SimSun" w:cs="SimSun" w:eastAsia="SimSun" w:hAnsi="SimSun"/>
          <w:rtl w:val="0"/>
        </w:rPr>
        <w:t xml:space="preserve">B导入GR Items (主要以大华为例)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从Excel导入，需要定义好字段。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GR 字段简要描述：</w:t>
        <w:tab/>
      </w:r>
    </w:p>
    <w:tbl>
      <w:tblPr>
        <w:tblStyle w:val="Table1"/>
        <w:bidiVisual w:val="0"/>
        <w:tblW w:w="13949.4129795974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9.412979597416"/>
        <w:gridCol w:w="4020"/>
        <w:gridCol w:w="1320"/>
        <w:gridCol w:w="6000"/>
        <w:tblGridChange w:id="0">
          <w:tblGrid>
            <w:gridCol w:w="2609.412979597416"/>
            <w:gridCol w:w="4020"/>
            <w:gridCol w:w="1320"/>
            <w:gridCol w:w="600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color w:val="000000"/>
                <w:rtl w:val="0"/>
              </w:rPr>
              <w:t xml:space="preserve">大华的ID, 正在讨论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IssueDate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大华的case就用导入时间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DeliveryCustomerParty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??????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大华的供应商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DespatchSupplierParty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大华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ReceiptLine[]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OrderReference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color w:val="ff0000"/>
                <w:rtl w:val="0"/>
              </w:rPr>
              <w:t xml:space="preserve">大华的case没有，需要注意。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可以针对特定的Case加上标记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ReceiptAdvice.DespatchSupplierParty.Party.PartyIdentification[x].ID.schemeID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值为</w:t>
            </w:r>
            <w:r w:rsidDel="00000000" w:rsidR="00000000" w:rsidRPr="00000000">
              <w:rPr>
                <w:b w:val="1"/>
                <w:rtl w:val="0"/>
              </w:rPr>
              <w:t xml:space="preserve">CN:VAT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，表示value为税号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ReceiptAdvice.DespatchSupplierParty.Party.PartyIdentification[x].ID.value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税号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ReceiptLine 字段简要描述：</w:t>
        <w:tab/>
        <w:tab/>
      </w:r>
    </w:p>
    <w:tbl>
      <w:tblPr>
        <w:tblStyle w:val="Table2"/>
        <w:bidiVisual w:val="0"/>
        <w:tblW w:w="13949.4129795974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9.412979597416"/>
        <w:gridCol w:w="4020"/>
        <w:gridCol w:w="1320"/>
        <w:gridCol w:w="6000"/>
        <w:tblGridChange w:id="0">
          <w:tblGrid>
            <w:gridCol w:w="2609.412979597416"/>
            <w:gridCol w:w="4020"/>
            <w:gridCol w:w="1320"/>
            <w:gridCol w:w="600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ReceivedDate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接收日期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OrderLineReference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大华有订单号，行号，</w:t>
            </w:r>
            <w:commentRangeStart w:id="0"/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如果没有真的订单文档是否有问题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物料名称，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color w:val="ff0000"/>
                <w:rtl w:val="0"/>
              </w:rPr>
              <w:t xml:space="preserve">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color w:val="ff0000"/>
                <w:rtl w:val="0"/>
              </w:rPr>
              <w:t xml:space="preserve">料代码？???放哪里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ReceivedQuantity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接受数量，单位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大华提供备注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关于单价和税以及货币单位，准备了三个字段：</w:t>
        <w:tab/>
        <w:tab/>
      </w:r>
    </w:p>
    <w:tbl>
      <w:tblPr>
        <w:tblStyle w:val="Table3"/>
        <w:bidiVisual w:val="0"/>
        <w:tblW w:w="13949.4129795974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9.412979597416"/>
        <w:gridCol w:w="4020"/>
        <w:gridCol w:w="1320"/>
        <w:gridCol w:w="6000"/>
        <w:tblGridChange w:id="0">
          <w:tblGrid>
            <w:gridCol w:w="2609.412979597416"/>
            <w:gridCol w:w="4020"/>
            <w:gridCol w:w="1320"/>
            <w:gridCol w:w="600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ReceiptAdvice.ReceiptLine[0].Item[0].AdditionalItemProperty[x]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409825" cy="990600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记录单价信息。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 UnitPrice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Value: 14.6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因为本对象是个数组，所以要找到相应的key。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ReceiptAdvice.ReceiptLine[0].Item[0].AdditionalItemProperty[x]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514475" cy="62230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记录货币信息。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 Currency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Value: CNY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因为本对象是个数组，所以要找到相应的key。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ReceiptAdvice.ReceiptLine[0].Item[0].AdditionalItemProperty[x]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514475" cy="622300"/>
                  <wp:effectExtent b="0" l="0" r="0" t="0"/>
                  <wp:docPr id="5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记录税率信息。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 VAT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Value: 17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17表示   17%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通过Supplier Integrations 的FTP服务，仿造上传现有文档方式。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业务层分拆GR数据并且保存，然后调用创建文档的Service。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GR的格式参考现有的GR模板。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创建好的GR需要Dispatch到S.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创建的GR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只包含一个Item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针对大华特定的case，App在导入时App做控制每个单行Item创建一个GR文档。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从FTP上传的UBL GR 功能不变。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前台后台的业务处理仍然是一个GR文档包含一个或者多个Item，不能假设只有一个Item。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BS用户在App可以查看GR Items，并且可以过滤。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在文档Properties里面加上该GR创建的Proforma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xp9e5su653dn" w:id="5"/>
      <w:bookmarkEnd w:id="5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创建Proforma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S选择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单个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GR，点击创建按钮，创建一个</w:t>
      </w:r>
      <w:hyperlink w:anchor="_wt2j49byyyy">
        <w:r w:rsidDel="00000000" w:rsidR="00000000" w:rsidRPr="00000000">
          <w:rPr>
            <w:color w:val="1155cc"/>
            <w:u w:val="single"/>
            <w:rtl w:val="0"/>
          </w:rPr>
          <w:t xml:space="preserve">Porforma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，GR可以拆分， 剩余数量可以继续开Proforma。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S选择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多个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GR，点击创建按钮，创建一个</w:t>
      </w:r>
      <w:hyperlink w:anchor="_wt2j49byyyy">
        <w:r w:rsidDel="00000000" w:rsidR="00000000" w:rsidRPr="00000000">
          <w:rPr>
            <w:color w:val="1155cc"/>
            <w:u w:val="single"/>
            <w:rtl w:val="0"/>
          </w:rPr>
          <w:t xml:space="preserve">Porforma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前端准备好数据，Post到后端API， 后端将会创建一个Proforma文档，保存到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Postgres，Riak，ES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创建好Proforma后，类似Invoice，点击Send，可以dispatch到B.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Proforma类似Invoice。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zc18clwp4t1" w:id="6"/>
      <w:bookmarkEnd w:id="6"/>
      <w:r w:rsidDel="00000000" w:rsidR="00000000" w:rsidRPr="00000000">
        <w:rPr>
          <w:rFonts w:ascii="SimSun" w:cs="SimSun" w:eastAsia="SimSun" w:hAnsi="SimSun"/>
          <w:rtl w:val="0"/>
        </w:rPr>
        <w:t xml:space="preserve">Proforma支持Supplier可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修改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B收到Proforma，可以发起一个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ProformaResponse（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仿造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OrderResponse）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。里面包含了B觉得应该修改的部分，Dispatch到S。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S收到邮件通知，点击邮件中的link或者在Tasks中点击查看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差异界面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S可以创建一个</w:t>
      </w:r>
      <w:hyperlink w:anchor="_1d4rpkpxp367">
        <w:r w:rsidDel="00000000" w:rsidR="00000000" w:rsidRPr="00000000">
          <w:rPr>
            <w:color w:val="1155cc"/>
            <w:u w:val="single"/>
            <w:rtl w:val="0"/>
          </w:rPr>
          <w:t xml:space="preserve">ProformaChange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，（ProformaChange可以完全从PorformaResponse flip过来，也可以做局部改动）dispatch到B，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B可以：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同意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，B发送</w:t>
      </w:r>
      <w:hyperlink w:anchor="_a2oo4ees1gj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ApplicationResponse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。S根据现有最新的Proforma创建更新后的Proforma. 并且Dispatch到B. 如果针对旧的Porforma有不匹配的两单，就消除。开启新的两单匹配。新的Proforma的Proforma Number和旧的一致。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拒绝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发送</w:t>
      </w:r>
      <w:hyperlink w:anchor="_a2oo4ees1gj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ApplicationResponse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。S 收到通知，可以考虑重新创建ProformaChange。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根据Proforma创建新的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ProformaResponse。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color w:val="ff00ff"/>
          <w:rtl w:val="0"/>
        </w:rPr>
        <w:t xml:space="preserve">S 发送Porforma后，根据情形变化，可以主动创建ProformaChange。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</w:pPr>
      <w:bookmarkStart w:colFirst="0" w:colLast="0" w:name="_cex087a09nos" w:id="7"/>
      <w:bookmarkEnd w:id="7"/>
      <w:r w:rsidDel="00000000" w:rsidR="00000000" w:rsidRPr="00000000">
        <w:rPr>
          <w:rFonts w:ascii="SimSun" w:cs="SimSun" w:eastAsia="SimSun" w:hAnsi="SimSun"/>
          <w:rtl w:val="0"/>
        </w:rPr>
        <w:t xml:space="preserve">B两单匹配失败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B发起一个</w:t>
      </w:r>
      <w:r w:rsidDel="00000000" w:rsidR="00000000" w:rsidRPr="00000000">
        <w:rPr>
          <w:b w:val="1"/>
          <w:rtl w:val="0"/>
        </w:rPr>
        <w:t xml:space="preserve">ProformaResponse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，dispatch到S.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默认Global的处理流程。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2385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575" y="1168425"/>
                          <a:ext cx="5943600" cy="3238500"/>
                          <a:chOff x="121575" y="1168425"/>
                          <a:chExt cx="7069649" cy="4949249"/>
                        </a:xfrm>
                      </wpg:grpSpPr>
                      <wps:wsp>
                        <wps:cNvCnPr/>
                        <wps:spPr>
                          <a:xfrm>
                            <a:off x="200025" y="2986475"/>
                            <a:ext cx="6991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B8DAF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335575" y="3968923"/>
                            <a:ext cx="756600" cy="702025"/>
                          </a:xfrm>
                          <a:prstGeom prst="flowChartDecision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Pro.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cess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40273" y="2806325"/>
                            <a:ext cx="547200" cy="360300"/>
                          </a:xfrm>
                          <a:prstGeom prst="flowChartProcess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986475" y="2288425"/>
                            <a:ext cx="152999" cy="1529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335575" y="2256836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Place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39474" y="2364924"/>
                            <a:ext cx="19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8DAF5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13872" y="2472998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335575" y="3436137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Receive 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13873" y="3166625"/>
                            <a:ext cx="0" cy="2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13872" y="3652299"/>
                            <a:ext cx="0" cy="3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388025" y="4211850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Reject 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92175" y="4319936"/>
                            <a:ext cx="29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766322" y="3166650"/>
                            <a:ext cx="0" cy="10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33775" y="4101975"/>
                            <a:ext cx="612599" cy="1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rejected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388025" y="2256836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Receive response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766322" y="2472998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668225" y="1798650"/>
                            <a:ext cx="196199" cy="196199"/>
                            <a:chOff x="2810450" y="1720500"/>
                            <a:chExt cx="196199" cy="196199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2870300" y="1780350"/>
                              <a:ext cx="76499" cy="7649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810450" y="1720500"/>
                              <a:ext cx="196199" cy="196199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2766322" y="1994936"/>
                            <a:ext cx="0" cy="2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340448" y="2806325"/>
                            <a:ext cx="547200" cy="360300"/>
                          </a:xfrm>
                          <a:prstGeom prst="flowChartProcess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5369273" y="2778600"/>
                            <a:ext cx="547200" cy="360300"/>
                          </a:xfrm>
                          <a:prstGeom prst="flowChartProcess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Change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6407498" y="2778600"/>
                            <a:ext cx="547200" cy="360300"/>
                          </a:xfrm>
                          <a:prstGeom prst="flowChartProcess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Cancel-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235750" y="4531600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Add detail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92175" y="4319936"/>
                            <a:ext cx="1143600" cy="319800"/>
                          </a:xfrm>
                          <a:prstGeom prst="bentConnector3">
                            <a:avLst>
                              <a:gd fmla="val 4999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308825" y="4670950"/>
                            <a:ext cx="612599" cy="1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modified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614047" y="3166600"/>
                            <a:ext cx="0" cy="13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235750" y="2256850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Receive response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614048" y="2473025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4234575" y="4747750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Accept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2881775" y="3503049"/>
                            <a:ext cx="184800" cy="25206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546375" y="4851875"/>
                            <a:ext cx="612599" cy="1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accepted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992344" y="4639681"/>
                            <a:ext cx="242100" cy="216300"/>
                          </a:xfrm>
                          <a:prstGeom prst="bentConnector3">
                            <a:avLst>
                              <a:gd fmla="val 5002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612872" y="3138850"/>
                            <a:ext cx="0" cy="160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547200" y="3774637"/>
                            <a:ext cx="612599" cy="387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If response is required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3960673" y="2126400"/>
                            <a:ext cx="305700" cy="998700"/>
                          </a:xfrm>
                          <a:prstGeom prst="bentConnector3">
                            <a:avLst>
                              <a:gd fmla="val 4998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3847362" y="1612400"/>
                            <a:ext cx="924016" cy="857400"/>
                          </a:xfrm>
                          <a:prstGeom prst="flowChartDecision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Process re-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sponse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3622897" y="2032300"/>
                            <a:ext cx="215700" cy="2334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931075" y="1218612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Accept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006750" y="1228600"/>
                            <a:ext cx="196199" cy="196199"/>
                            <a:chOff x="2810450" y="1720500"/>
                            <a:chExt cx="196199" cy="196199"/>
                          </a:xfrm>
                        </wpg:grpSpPr>
                        <wps:wsp>
                          <wps:cNvSpPr/>
                          <wps:cNvPr id="43" name="Shape 43"/>
                          <wps:spPr>
                            <a:xfrm>
                              <a:off x="2870300" y="1780350"/>
                              <a:ext cx="76499" cy="7649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810450" y="1720500"/>
                              <a:ext cx="196199" cy="196199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4687669" y="1326693"/>
                            <a:ext cx="31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309370" y="1434800"/>
                            <a:ext cx="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383825" y="1583625"/>
                            <a:ext cx="775799" cy="1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 rejected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191525" y="1168425"/>
                            <a:ext cx="538800" cy="316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accepted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5264575" y="2364911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Change 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42872" y="2581073"/>
                            <a:ext cx="0" cy="19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785320" y="1993850"/>
                            <a:ext cx="3300" cy="955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463746" y="2274778"/>
                            <a:ext cx="612599" cy="1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change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5264575" y="3391862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Change 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42873" y="3138900"/>
                            <a:ext cx="0" cy="2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3133222" y="1810274"/>
                            <a:ext cx="711900" cy="4307400"/>
                          </a:xfrm>
                          <a:prstGeom prst="bentConnector4">
                            <a:avLst>
                              <a:gd fmla="val 25348" name="adj1"/>
                              <a:gd fmla="val 10552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6302800" y="1916836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Cancel 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771378" y="2024900"/>
                            <a:ext cx="1531500" cy="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681097" y="2132998"/>
                            <a:ext cx="0" cy="64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5154587" y="1775000"/>
                            <a:ext cx="612599" cy="15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681098" y="3138900"/>
                            <a:ext cx="0" cy="2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6302800" y="3391862"/>
                            <a:ext cx="756594" cy="216161"/>
                          </a:xfrm>
                          <a:prstGeom prst="flowChartTerminator">
                            <a:avLst/>
                          </a:prstGeom>
                          <a:solidFill>
                            <a:srgbClr val="B8DAF5"/>
                          </a:solidFill>
                          <a:ln cap="flat" cmpd="sng" w="19050">
                            <a:solidFill>
                              <a:srgbClr val="1D8CE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Cancel  order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6583000" y="3861000"/>
                            <a:ext cx="196199" cy="196199"/>
                            <a:chOff x="2810450" y="1720500"/>
                            <a:chExt cx="196199" cy="196199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2870300" y="1780350"/>
                              <a:ext cx="76499" cy="7649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810450" y="1720500"/>
                              <a:ext cx="196199" cy="196199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6681097" y="3608024"/>
                            <a:ext cx="0" cy="2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8DAF5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6411700" y="4085475"/>
                            <a:ext cx="538800" cy="316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Order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cancelled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21575" y="2408600"/>
                            <a:ext cx="1094099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Buyer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171088" y="3058100"/>
                            <a:ext cx="1094099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Supplier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2492723" y="2806325"/>
                            <a:ext cx="547200" cy="360300"/>
                          </a:xfrm>
                          <a:prstGeom prst="flowChartProcess">
                            <a:avLst/>
                          </a:prstGeom>
                          <a:solidFill>
                            <a:srgbClr val="FFBCBD"/>
                          </a:solidFill>
                          <a:ln cap="flat" cmpd="sng" w="19050">
                            <a:solidFill>
                              <a:srgbClr val="FE797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Applica-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tion resopnse ‘reject’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1266825" y="1266825"/>
                            <a:ext cx="955199" cy="476100"/>
                          </a:xfrm>
                          <a:prstGeom prst="wedgeRectCallout">
                            <a:avLst>
                              <a:gd fmla="val 96584" name="adj1"/>
                              <a:gd fmla="val 314115" name="adj2"/>
                            </a:avLst>
                          </a:prstGeom>
                          <a:solidFill>
                            <a:srgbClr val="FFE5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We use application response, but should use OrderResponseSimple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4339273" y="2778600"/>
                            <a:ext cx="547200" cy="360300"/>
                          </a:xfrm>
                          <a:prstGeom prst="flowChartProcess">
                            <a:avLst/>
                          </a:prstGeom>
                          <a:solidFill>
                            <a:srgbClr val="FFBCBD"/>
                          </a:solidFill>
                          <a:ln cap="flat" cmpd="sng" w="19050">
                            <a:solidFill>
                              <a:srgbClr val="FE797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172e43"/>
                                  <w:sz w:val="12"/>
                                  <w:vertAlign w:val="baseline"/>
                                </w:rPr>
                                <w:t xml:space="preserve">Applica-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172e43"/>
                                  <w:sz w:val="12"/>
                                  <w:vertAlign w:val="baseline"/>
                                </w:rPr>
                                <w:t xml:space="preserve">tion resopnse ‘accept’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4000750" y="3590680"/>
                            <a:ext cx="955199" cy="333300"/>
                          </a:xfrm>
                          <a:prstGeom prst="wedgeRectCallout">
                            <a:avLst>
                              <a:gd fmla="val 31742" name="adj1"/>
                              <a:gd fmla="val -198531" name="adj2"/>
                            </a:avLst>
                          </a:prstGeom>
                          <a:solidFill>
                            <a:srgbClr val="FFE5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We should use OrderResponseSimple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38500"/>
                <wp:effectExtent b="0" l="0" r="0" 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3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r3o2kpi6yi8" w:id="8"/>
      <w:bookmarkEnd w:id="8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关于两单匹配：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Discrepancy界面除了默认的元素，加一个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创建</w:t>
      </w:r>
      <w:hyperlink w:anchor="_a2oo4ees1gj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ApplicationResponse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其他是默认Global的处理流程。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3zkjmqs1lzr" w:id="9"/>
      <w:bookmarkEnd w:id="9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关于可修改内容(下一步添加更多)：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31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单价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="312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数量</w:t>
      </w:r>
    </w:p>
    <w:p w:rsidR="00000000" w:rsidDel="00000000" w:rsidP="00000000" w:rsidRDefault="00000000" w:rsidRPr="00000000">
      <w:pPr>
        <w:spacing w:before="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nqr9wgixnr2a" w:id="10"/>
      <w:bookmarkEnd w:id="10"/>
      <w:r w:rsidDel="00000000" w:rsidR="00000000" w:rsidRPr="00000000">
        <w:rPr>
          <w:rtl w:val="0"/>
        </w:rPr>
        <w:t xml:space="preserve">Proforma-Service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一个基于BWTS平台的服务，目前主要作为App 调用global api的跳板，并且保存一些业务数据。后期可能增加业务功能。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根据App需求创建api代理。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Proforma-Service 将会保存一些数据：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生成的Proforma（如果Proforma被更新，则需要更新）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ProformaChange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根据Porforma生成的真票信息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待添加新类型数据。。。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n9wem2f07ju" w:id="11"/>
      <w:bookmarkEnd w:id="11"/>
      <w:r w:rsidDel="00000000" w:rsidR="00000000" w:rsidRPr="00000000">
        <w:rPr>
          <w:rFonts w:ascii="SimSun" w:cs="SimSun" w:eastAsia="SimSun" w:hAnsi="SimSun"/>
          <w:rtl w:val="0"/>
        </w:rPr>
        <w:tab/>
        <w:t xml:space="preserve">保存Proforma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需要保存如下字段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2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3690"/>
        <w:gridCol w:w="4050"/>
        <w:tblGridChange w:id="0">
          <w:tblGrid>
            <w:gridCol w:w="4890"/>
            <w:gridCol w:w="3690"/>
            <w:gridCol w:w="405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形式发票号码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TaxTotal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税额总数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InvoiceLine.InvoicedQuantity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Item的件数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InvoiceLine.LineExtensionAmount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折后税前价格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InvoiceLine.TaxTotal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接受数量，单位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InvoiceLine.Price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大华提供备注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InvoiceLine.Item.Name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trike w:val="1"/>
                <w:rtl w:val="0"/>
              </w:rPr>
              <w:t xml:space="preserve">InvoiceLine.Item.CommodityClassification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trike w:val="1"/>
                <w:rtl w:val="0"/>
              </w:rPr>
              <w:t xml:space="preserve">商品编码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trike w:val="1"/>
                <w:rtl w:val="0"/>
              </w:rPr>
              <w:t xml:space="preserve">根据国家开票的最新要求，商品必须要有商品编码。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另外需要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保存UBL到Riak。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bookmarkStart w:colFirst="0" w:colLast="0" w:name="_2chffao0dq4b" w:id="12"/>
      <w:bookmarkEnd w:id="12"/>
      <w:r w:rsidDel="00000000" w:rsidR="00000000" w:rsidRPr="00000000">
        <w:rPr>
          <w:rtl w:val="0"/>
        </w:rPr>
        <w:t xml:space="preserve">The db schema: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http://www.baidu.com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bookmarkStart w:colFirst="0" w:colLast="0" w:name="_2chffao0dq4b" w:id="12"/>
      <w:bookmarkEnd w:id="12"/>
      <w:r w:rsidDel="00000000" w:rsidR="00000000" w:rsidRPr="00000000">
        <w:rPr>
          <w:rtl w:val="0"/>
        </w:rPr>
        <w:t xml:space="preserve">balabala</w:t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bookmarkStart w:colFirst="0" w:colLast="0" w:name="_2chffao0dq4b" w:id="12"/>
      <w:bookmarkEnd w:id="12"/>
      <w:r w:rsidDel="00000000" w:rsidR="00000000" w:rsidRPr="00000000">
        <w:rPr>
          <w:rtl w:val="0"/>
        </w:rPr>
        <w:t xml:space="preserve">biubiubiu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3uywcj9fq8a" w:id="13"/>
      <w:bookmarkEnd w:id="13"/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2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5445"/>
        <w:gridCol w:w="4050"/>
        <w:tblGridChange w:id="0">
          <w:tblGrid>
            <w:gridCol w:w="3135"/>
            <w:gridCol w:w="5445"/>
            <w:gridCol w:w="405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40" w:before="360" w:line="30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 conversation 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https://docs.google.com/document/d/1EIMElcxaOXyX-n8dzRjgKDvQWWw1pmhstin8gJ4HIvk/edit?ts=5864aa56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By kimi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 proforma template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https://docs.google.com/document/d/1UPqEOMllEuhn_ktOKpUDthmWID0_cT7Lpnqa86J0NLM/edit?ts=58635229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By kimi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f7hvcyoyun9" w:id="14"/>
      <w:bookmarkEnd w:id="14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t2j49byyyy" w:id="15"/>
      <w:bookmarkEnd w:id="15"/>
      <w:r w:rsidDel="00000000" w:rsidR="00000000" w:rsidRPr="00000000">
        <w:rPr>
          <w:rtl w:val="0"/>
        </w:rPr>
        <w:t xml:space="preserve">Proforma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这是一个Document，类似于UBL规范中的Invoice.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目前两者基本一致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新增的字段</w:t>
      </w:r>
    </w:p>
    <w:tbl>
      <w:tblPr>
        <w:tblStyle w:val="Table6"/>
        <w:bidiVisual w:val="0"/>
        <w:tblW w:w="12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3690"/>
        <w:gridCol w:w="4050"/>
        <w:tblGridChange w:id="0">
          <w:tblGrid>
            <w:gridCol w:w="4890"/>
            <w:gridCol w:w="3690"/>
            <w:gridCol w:w="405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OriginatorDocumentReference.ID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又proformachange apply生成的proforma 在OriginatorDocumentReference.ID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中放入proformachange的ID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ProformaLine.ReceiptLineReference.UUID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GR中相关行的UUID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ProformaLine.Item.StandardItemIdentification.ID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商品编码（必须*）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请参考Proforma Specification：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https://docs.google.com/document/d/138b8n6Hoi0C6u_DeeO8B9pNPED-IM3lY9k3yaildfJw/edit?ts=586b5f61#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d4rpkpxp367" w:id="16"/>
      <w:bookmarkEnd w:id="16"/>
      <w:r w:rsidDel="00000000" w:rsidR="00000000" w:rsidRPr="00000000">
        <w:rPr>
          <w:rtl w:val="0"/>
        </w:rPr>
        <w:t xml:space="preserve">ProformaChange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这是一个Document，类似于UBL规范中的OrderChange.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在Backend-Service实现ProformaChange的支持，参考BE里面的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现有的OrderChange。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ProformaChange 修改的内容包括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 per item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per item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other can be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ProformaChange在接收方accept之后，Proforma应用change，将新生成新的Proforma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保持number不变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ProformaChange和Proforma加入到原有的一Conversation当中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将旧版本的Proforma的一Conversation中的状态置为replaced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Detail：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在创建和接收Proforma的时候，对数据进行materialize，双方保存number和文档UUID的关联</w:t>
      </w:r>
      <w:ins w:author="Allen Li" w:id="0" w:date="2017-01-19T15:33:13Z">
        <w:r w:rsidDel="00000000" w:rsidR="00000000" w:rsidRPr="00000000">
          <w:rPr>
            <w:rtl w:val="0"/>
          </w:rPr>
          <w:t xml:space="preserve">，</w:t>
        </w:r>
        <w:r w:rsidDel="00000000" w:rsidR="00000000" w:rsidRPr="00000000">
          <w:rPr>
            <w:rtl w:val="0"/>
            <w:rPrChange w:author="Allen Li" w:id="1" w:date="2017-01-19T15:33:13Z">
              <w:rPr/>
            </w:rPrChange>
          </w:rPr>
          <w:t xml:space="preserve">保存在portabledocs表里</w:t>
        </w:r>
      </w:ins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在创建和接收Proforma的时候，根据number获取上一版本的文档对应的一Conversation，并将</w:t>
      </w:r>
      <w:ins w:author="Allen Li" w:id="2" w:date="2017-01-19T15:34:06Z">
        <w:r w:rsidDel="00000000" w:rsidR="00000000" w:rsidRPr="00000000">
          <w:rPr>
            <w:rtl w:val="0"/>
            <w:rPrChange w:author="Allen Li" w:id="3" w:date="2017-01-19T15:34:06Z">
              <w:rPr/>
            </w:rPrChange>
          </w:rPr>
          <w:t xml:space="preserve">上一版本的状态</w:t>
        </w:r>
      </w:ins>
      <w:del w:author="Allen Li" w:id="2" w:date="2017-01-19T15:34:06Z">
        <w:r w:rsidDel="00000000" w:rsidR="00000000" w:rsidRPr="00000000">
          <w:rPr>
            <w:rtl w:val="0"/>
          </w:rPr>
          <w:delText xml:space="preserve">其</w:delText>
        </w:r>
      </w:del>
      <w:r w:rsidDel="00000000" w:rsidR="00000000" w:rsidRPr="00000000">
        <w:rPr>
          <w:rFonts w:ascii="SimSun" w:cs="SimSun" w:eastAsia="SimSun" w:hAnsi="SimSun"/>
          <w:rtl w:val="0"/>
        </w:rPr>
        <w:t xml:space="preserve">置为replaced，将新文档加入到同一Conversation</w:t>
      </w:r>
      <w:ins w:author="Allen Li" w:id="4" w:date="2017-01-19T15:34:42Z">
        <w:r w:rsidDel="00000000" w:rsidR="00000000" w:rsidRPr="00000000">
          <w:rPr>
            <w:rtl w:val="0"/>
            <w:rPrChange w:author="Allen Li" w:id="5" w:date="2017-01-19T15:34:42Z">
              <w:rPr/>
            </w:rPrChange>
          </w:rPr>
          <w:t xml:space="preserve">当中</w:t>
        </w:r>
      </w:ins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TODO：ProformaChange中使用originaldocumentreference指向对应需要修改的Proforma.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2oo4ees1gjn" w:id="17"/>
      <w:bookmarkEnd w:id="17"/>
      <w:r w:rsidDel="00000000" w:rsidR="00000000" w:rsidRPr="00000000">
        <w:rPr>
          <w:rtl w:val="0"/>
        </w:rPr>
        <w:t xml:space="preserve">ApplicationResponse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一个通知，当收到一个ProformaChange后，可以发送本对象表示接受或者拒绝更改。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考虑到实现的方便，暂时用这个对象来反馈ProformaChange。未来考虑用</w:t>
      </w:r>
      <w:r w:rsidDel="00000000" w:rsidR="00000000" w:rsidRPr="00000000">
        <w:rPr>
          <w:b w:val="1"/>
          <w:rtl w:val="0"/>
        </w:rPr>
        <w:t xml:space="preserve">ProformaResponseSimple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163qf7pknsu" w:id="18"/>
      <w:bookmarkEnd w:id="18"/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百望贸宜开发平台的环境搭建：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https://baiwangtradeshift.atlassian.net/wiki/display/EIP/Spring+Cloud+Tech+Stack+Setup+Guide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百望贸宜开发平台依赖的Docker环境配置：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https://baiwangtradeshift.atlassian.net/wiki/display/EIP/%5BOSX%5D+Install+and+Setup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00" w:lineRule="auto"/>
        <w:contextualSpacing w:val="0"/>
      </w:pPr>
      <w:bookmarkStart w:colFirst="0" w:colLast="0" w:name="_oyhb14i5gj4q" w:id="19"/>
      <w:bookmarkEnd w:id="19"/>
      <w:r w:rsidDel="00000000" w:rsidR="00000000" w:rsidRPr="00000000">
        <w:rPr>
          <w:rFonts w:ascii="SimSun" w:cs="SimSun" w:eastAsia="SimSun" w:hAnsi="SimSun"/>
          <w:b w:val="0"/>
          <w:sz w:val="22"/>
          <w:szCs w:val="22"/>
          <w:rtl w:val="0"/>
        </w:rPr>
        <w:t xml:space="preserve">前端需要的API :  </w:t>
      </w:r>
      <w:hyperlink r:id="rId19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The API List needed by proforma frontend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注意：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一定要安装官方的大鲸鱼的那个docker，之前的boot2docker, docker-machine都要卸载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23811" w:w="16838"/>
      <w:pgMar w:bottom="1080" w:top="108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ish Yu" w:id="0" w:date="2016-12-20T15:39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+rcq@cn.tradeshift.com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Jack Ren_</w:t>
      </w:r>
    </w:p>
  </w:comment>
  <w:comment w:author="Lijuan Zhu" w:id="1" w:date="2016-12-21T15:42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第一阶段， 可以只实现供应商修改， 买家只评论步修改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imSun"/>
  <w:font w:name="Arial Unicode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38100"/>
          <wp:effectExtent b="0" l="0" r="0" t="0"/>
          <wp:docPr id="3" name="image05.png" title="horizontal line"/>
          <a:graphic>
            <a:graphicData uri="http://schemas.openxmlformats.org/drawingml/2006/picture">
              <pic:pic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03.png"/><Relationship Id="rId22" Type="http://schemas.openxmlformats.org/officeDocument/2006/relationships/footer" Target="footer1.xml"/><Relationship Id="rId10" Type="http://schemas.openxmlformats.org/officeDocument/2006/relationships/hyperlink" Target="https://www.draw.io/#G0B8PurGIgOENfenh2ajk0SW40OFE" TargetMode="External"/><Relationship Id="rId21" Type="http://schemas.openxmlformats.org/officeDocument/2006/relationships/header" Target="header2.xml"/><Relationship Id="rId13" Type="http://schemas.openxmlformats.org/officeDocument/2006/relationships/image" Target="media/image07.png"/><Relationship Id="rId12" Type="http://schemas.openxmlformats.org/officeDocument/2006/relationships/image" Target="media/image04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aw.io/#G0B8PurGIgOENfRGplZVJOa0d0QUE" TargetMode="External"/><Relationship Id="rId15" Type="http://schemas.openxmlformats.org/officeDocument/2006/relationships/hyperlink" Target="http://www.baidu.com" TargetMode="External"/><Relationship Id="rId14" Type="http://schemas.openxmlformats.org/officeDocument/2006/relationships/image" Target="media/image09.png"/><Relationship Id="rId17" Type="http://schemas.openxmlformats.org/officeDocument/2006/relationships/hyperlink" Target="https://baiwangtradeshift.atlassian.net/wiki/display/EIP/Spring+Cloud+Tech+Stack+Setup+Guide" TargetMode="External"/><Relationship Id="rId16" Type="http://schemas.openxmlformats.org/officeDocument/2006/relationships/hyperlink" Target="https://docs.google.com/document/d/138b8n6Hoi0C6u_DeeO8B9pNPED-IM3lY9k3yaildfJw/edit?ts=586b5f61#" TargetMode="External"/><Relationship Id="rId5" Type="http://schemas.openxmlformats.org/officeDocument/2006/relationships/styles" Target="styles.xml"/><Relationship Id="rId19" Type="http://schemas.openxmlformats.org/officeDocument/2006/relationships/hyperlink" Target="https://baiwangtradeshift.atlassian.net/wiki/display/GP/The+API+List+needed+by+proforma+frontend" TargetMode="External"/><Relationship Id="rId6" Type="http://schemas.openxmlformats.org/officeDocument/2006/relationships/image" Target="media/image06.png"/><Relationship Id="rId18" Type="http://schemas.openxmlformats.org/officeDocument/2006/relationships/hyperlink" Target="https://baiwangtradeshift.atlassian.net/wiki/display/EIP/%5BOSX%5D+Install+and+Setup" TargetMode="External"/><Relationship Id="rId7" Type="http://schemas.openxmlformats.org/officeDocument/2006/relationships/hyperlink" Target="https://baiwangtradeshift.atlassian.net/wiki/display/GP/Proforma+invoices" TargetMode="External"/><Relationship Id="rId8" Type="http://schemas.openxmlformats.org/officeDocument/2006/relationships/hyperlink" Target="https://baiwangtradeshift.atlassian.net/browse/GLP-3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